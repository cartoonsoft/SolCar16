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0E63" w14:textId="77777777" w:rsidR="00782D7D" w:rsidRPr="005E6F73" w:rsidRDefault="00782D7D" w:rsidP="007E188F">
      <w:del w:id="0" w:author="CARTOONWEB\pedro.henrique" w:date="2019-05-16T17:29:27.7112941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61BABDB6" w14:textId="77777777" w:rsidR="007E188F" w:rsidRDefault="007E188F" w:rsidP="007E188F">
      <w:del w:id="0" w:author="CARTOONWEB\pedro.henrique" w:date="2019-05-16T17:29:27.719272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540CCF79" w14:textId="77777777" w:rsidR="007E188F" w:rsidRDefault="007E188F" w:rsidP="007E188F">
      <w:del w:id="0" w:author="CARTOONWEB\pedro.henrique" w:date="2019-05-16T17:29:27.719272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0A80456E" w14:textId="77777777" w:rsidR="007E188F" w:rsidRDefault="007E188F" w:rsidP="007E188F">
      <w:del w:id="0" w:author="CARTOONWEB\pedro.henrique" w:date="2019-05-16T17:29:27.719272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75F432B9" w14:textId="77777777" w:rsidR="007E188F" w:rsidRDefault="007E188F" w:rsidP="007E188F">
      <w:del w:id="0" w:author="CARTOONWEB\pedro.henrique" w:date="2019-05-16T17:29:27.719272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344AD207" w14:textId="77777777" w:rsidR="007E188F" w:rsidRDefault="007E188F" w:rsidP="007E188F">
      <w:del w:id="0" w:author="CARTOONWEB\pedro.henrique" w:date="2019-05-16T17:29:27.7202695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356822E5" w14:textId="77777777" w:rsidR="007E188F" w:rsidRDefault="007E188F" w:rsidP="007E188F">
      <w:del w:id="0" w:author="CARTOONWEB\pedro.henrique" w:date="2019-05-16T17:29:27.7202695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770F888D" w14:textId="77777777" w:rsidR="007E188F" w:rsidRDefault="007E188F" w:rsidP="007E188F">
      <w:del w:id="0" w:author="CARTOONWEB\pedro.henrique" w:date="2019-05-16T17:29:27.7202695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29F66F80" w14:textId="77777777" w:rsidR="007E188F" w:rsidRDefault="007E188F" w:rsidP="007E188F">
      <w:del w:id="0" w:author="CARTOONWEB\pedro.henrique" w:date="2019-05-16T17:29:27.7202695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6E205917" w14:textId="77777777" w:rsidR="007E188F" w:rsidRDefault="007E188F" w:rsidP="007E188F">
      <w:del w:id="0" w:author="CARTOONWEB\pedro.henrique" w:date="2019-05-16T17:29:27.7202695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6A06AE28" w14:textId="77777777" w:rsidR="007E188F" w:rsidRDefault="007E188F" w:rsidP="007E188F">
      <w:del w:id="0" w:author="CARTOONWEB\pedro.henrique" w:date="2019-05-16T17:29:27.7202695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1D541677" w14:textId="77777777" w:rsidR="007E188F" w:rsidRDefault="007E188F" w:rsidP="007E188F">
      <w:del w:id="0" w:author="CARTOONWEB\pedro.henrique" w:date="2019-05-16T17:29:27.7202695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3DEE9638" w14:textId="77777777" w:rsidR="007E188F" w:rsidRDefault="007E188F" w:rsidP="007E188F">
      <w:del w:id="0" w:author="CARTOONWEB\pedro.henrique" w:date="2019-05-16T17:29:27.721267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0505A4A9" w14:textId="77777777" w:rsidR="007E188F" w:rsidRDefault="007E188F" w:rsidP="007E188F">
      <w:del w:id="0" w:author="CARTOONWEB\pedro.henrique" w:date="2019-05-16T17:29:27.721267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448A915B" w14:textId="77777777" w:rsidR="007E188F" w:rsidRDefault="007E188F" w:rsidP="007E188F">
      <w:del w:id="0" w:author="CARTOONWEB\pedro.henrique" w:date="2019-05-16T17:29:27.721267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12F71F1C" w14:textId="77777777" w:rsidR="007E188F" w:rsidRDefault="007E188F" w:rsidP="007E188F">
      <w:del w:id="0" w:author="CARTOONWEB\pedro.henrique" w:date="2019-05-16T17:29:27.7222641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2D7140DA" w14:textId="77777777" w:rsidR="007E188F" w:rsidRDefault="007E188F" w:rsidP="007E188F">
      <w:del w:id="0" w:author="CARTOONWEB\pedro.henrique" w:date="2019-05-16T17:29:27.7222641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6CD1B034" w14:textId="77777777" w:rsidR="007E188F" w:rsidRDefault="007E188F" w:rsidP="007E188F">
      <w:del w:id="0" w:author="CARTOONWEB\pedro.henrique" w:date="2019-05-16T17:29:27.7222641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43619FE5" w14:textId="77777777" w:rsidR="007E188F" w:rsidRDefault="007E188F" w:rsidP="007E188F">
      <w:del w:id="0" w:author="CARTOONWEB\pedro.henrique" w:date="2019-05-16T17:29:27.7222641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133FE857" w14:textId="77777777" w:rsidR="007E188F" w:rsidRDefault="007E188F" w:rsidP="007E188F">
      <w:del w:id="0" w:author="CARTOONWEB\pedro.henrique" w:date="2019-05-16T17:29:27.7222641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15C10469" w14:textId="77777777" w:rsidR="007E188F" w:rsidRDefault="007E188F" w:rsidP="007E188F">
      <w:del w:id="0" w:author="CARTOONWEB\pedro.henrique" w:date="2019-05-16T17:29:27.7232617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28D2E977" w14:textId="77777777" w:rsidR="007E188F" w:rsidRDefault="007E188F" w:rsidP="007E188F">
      <w:del w:id="0" w:author="CARTOONWEB\pedro.henrique" w:date="2019-05-16T17:29:27.7232617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3E535259" w14:textId="77777777" w:rsidR="007E188F" w:rsidRDefault="007E188F" w:rsidP="007E188F">
      <w:del w:id="0" w:author="CARTOONWEB\pedro.henrique" w:date="2019-05-16T17:29:27.7232617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1D8AEB30" w14:textId="77777777" w:rsidR="007E188F" w:rsidRDefault="007E188F" w:rsidP="007E188F">
      <w:del w:id="0" w:author="CARTOONWEB\pedro.henrique" w:date="2019-05-16T17:29:27.7232617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756D5585" w14:textId="77777777" w:rsidR="007E188F" w:rsidRDefault="007E188F" w:rsidP="007E188F">
      <w:del w:id="0" w:author="CARTOONWEB\pedro.henrique" w:date="2019-05-16T17:29:27.7232617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7E76BB49" w14:textId="77777777" w:rsidR="007E188F" w:rsidRDefault="007E188F" w:rsidP="007E188F">
      <w:del w:id="0" w:author="CARTOONWEB\pedro.henrique" w:date="2019-05-16T17:29:27.7232617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2BFBD5FC" w14:textId="77777777" w:rsidR="007E188F" w:rsidRDefault="007E188F" w:rsidP="007E188F">
      <w:del w:id="0" w:author="CARTOONWEB\pedro.henrique" w:date="2019-05-16T17:29:27.724259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774CDEC3" w14:textId="77777777" w:rsidR="007E188F" w:rsidRDefault="007E188F" w:rsidP="007E188F">
      <w:del w:id="0" w:author="CARTOONWEB\pedro.henrique" w:date="2019-05-16T17:29:27.724259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5B0AE436" w14:textId="77777777" w:rsidR="007E188F" w:rsidRDefault="007E188F" w:rsidP="007E188F">
      <w:del w:id="0" w:author="CARTOONWEB\pedro.henrique" w:date="2019-05-16T17:29:27.724259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4BE1D1BE" w14:textId="77777777" w:rsidR="007E188F" w:rsidRDefault="007E188F" w:rsidP="007E188F">
      <w:del w:id="0" w:author="CARTOONWEB\pedro.henrique" w:date="2019-05-16T17:29:27.724259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313855F8" w14:textId="77777777" w:rsidR="007E188F" w:rsidRDefault="007E188F" w:rsidP="007E188F">
      <w:del w:id="0" w:author="CARTOONWEB\pedro.henrique" w:date="2019-05-16T17:29:27.724259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5946CCCE" w14:textId="77777777" w:rsidR="007E188F" w:rsidRDefault="007E188F" w:rsidP="007E188F">
      <w:del w:id="0" w:author="CARTOONWEB\pedro.henrique" w:date="2019-05-16T17:29:27.7242593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0C2BE024" w14:textId="77777777" w:rsidR="007E188F" w:rsidRDefault="007E188F" w:rsidP="007E188F">
      <w:del w:id="0" w:author="CARTOONWEB\pedro.henrique" w:date="2019-05-16T17:29:27.7252559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0A428EBC" w14:textId="77777777" w:rsidR="007E188F" w:rsidRDefault="007E188F" w:rsidP="007E188F">
      <w:del w:id="0" w:author="CARTOONWEB\pedro.henrique" w:date="2019-05-16T17:29:27.7252559Z">
        <w:pPr>
          <w:spacing w:after="0"/>
          <w:rPr>
            <w:rFonts w:ascii="Times New Roman" w:hAnsi="Times New Roman" w:cs="Times New Roman"/>
            <w:sz w:val="28"/>
            <w:color w:val="FFFFFF"/>
            <w:u w:val=""/>
          </w:rPr>
          <w:sectPr w:rsidR="007E188F" w:rsidSect="005E6F73">
            <w:pgSz w:w="10319" w:h="14571"/>
            <w:pgMar w:top="1417" w:right="1701" w:bottom="1417" w:left="1701" w:header="708" w:footer="708" w:gutter="0"/>
            <w:cols w:space="708"/>
            <w:docGrid w:linePitch="360"/>
          </w:sectPr>
        </w:pPr>
        <w:bookmarkStart w:id="0" w:name="_GoBack"/>
        <w:bookmarkEnd w:id="0"/>
      </w:del>
    </w:p>
    <w:p w14:paraId="366A8AFA" w14:textId="77777777" w:rsidR="007E188F" w:rsidRDefault="007E188F" w:rsidP="007E188F">
      <w:del w:id="0" w:author="CARTOONWEB\pedro.henrique" w:date="2019-05-16T17:29:27.7252559Z">
        <w:pPr>
          <w:spacing w:after="0"/>
          <w:jc w:val="both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  <w:color w:val="FFFFFF"/>
            <w:u w:val=""/>
          </w:rPr>
          <w:lastRenderedPageBreak/>
          <w:delText xml:space="preserve">     32                                           1    </w:delText>
        </w:r>
      </w:del>
    </w:p>
    <w:p w14:paraId="30627A01" w14:textId="77777777" w:rsidR="007E188F" w:rsidRDefault="007E188F" w:rsidP="007E188F">
      <w:del w:id="0" w:author="CARTOONWEB\pedro.henrique" w:date="2019-05-16T17:29:27.7282486Z">
        <w:pPr>
          <w:spacing w:after="0"/>
          <w:jc w:val="both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p w14:paraId="4CEF4264" w14:textId="77777777" w:rsidR="007E188F" w:rsidRDefault="007E188F" w:rsidP="007E188F">
      <w:del w:id="0" w:author="CARTOONWEB\pedro.henrique" w:date="2019-05-16T17:29:27.7292453Z">
        <w:pPr>
          <w:spacing w:after="0"/>
          <w:jc w:val="both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  <w:color w:val="FFFFFF"/>
            <w:u w:val=""/>
          </w:rPr>
          <w:delText xml:space="preserve">R-32/32 - Bairro: </w:delText>
        </w:r>
        <w:proofErr w:type="gramStart"/>
        <w:r>
          <w:rPr>
            <w:rFonts w:ascii="Times New Roman" w:hAnsi="Times New Roman" w:cs="Times New Roman"/>
            <w:sz w:val="28"/>
            <w:color w:val="FFFFFF"/>
            <w:u w:val=""/>
          </w:rPr>
          <w:delText>Bairro ,</w:delText>
        </w:r>
        <w:proofErr w:type="gramEnd"/>
        <w:r>
          <w:rPr>
            <w:rFonts w:ascii="Times New Roman" w:hAnsi="Times New Roman" w:cs="Times New Roman"/>
            <w:sz w:val="28"/>
            <w:color w:val="FFFFFF"/>
            <w:u w:val=""/>
          </w:rPr>
          <w:delText xml:space="preserve"> Telefone: Telefone , Nome: Nome , EDIF: EDIF</w:delText>
        </w:r>
      </w:del>
    </w:p>
    <w:p w14:paraId="11D2E1DA" w14:textId="77777777" w:rsidR="007E188F" w:rsidRDefault="005E6F73" w:rsidP="007E188F">
      <w:del w:id="0" w:author="CARTOONWEB\pedro.henrique" w:date="2019-05-16T17:29:27.7292453Z">
        <w:pPr>
          <w:spacing w:after="0"/>
          <w:jc w:val="both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  <w:color w:val="FFFFFF"/>
            <w:u w:val=""/>
          </w:rPr>
          <w:pict w14:anchorId="48085BD5">
            <v:rect id="_x0000_i1025" style="width:0;height:1.5pt" o:hralign="center" o:hrstd="t" o:hr="t" fillcolor="#a0a0a0" stroked="f"/>
          </w:pict>
        </w:r>
      </w:del>
    </w:p>
    <w:p w14:paraId="1DAE5167" w14:textId="77777777" w:rsidR="001A0A71" w:rsidRDefault="001A0A71" w:rsidP="007E188F">
      <w:del w:id="0" w:author="CARTOONWEB\pedro.henrique" w:date="2019-05-16T17:29:27.7292453Z">
        <w:pPr>
          <w:spacing w:after="0"/>
          <w:jc w:val="both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  <w:color w:val="FFFFFF"/>
            <w:u w:val=""/>
          </w:rPr>
          <w:delText xml:space="preserve">R-33/32 - Bairro: </w:delText>
        </w:r>
        <w:proofErr w:type="gramStart"/>
        <w:r>
          <w:rPr>
            <w:rFonts w:ascii="Times New Roman" w:hAnsi="Times New Roman" w:cs="Times New Roman"/>
            <w:sz w:val="28"/>
            <w:color w:val="FFFFFF"/>
            <w:u w:val=""/>
          </w:rPr>
          <w:delText>Bairro ,</w:delText>
        </w:r>
        <w:proofErr w:type="gramEnd"/>
        <w:r>
          <w:rPr>
            <w:rFonts w:ascii="Times New Roman" w:hAnsi="Times New Roman" w:cs="Times New Roman"/>
            <w:sz w:val="28"/>
            <w:color w:val="FFFFFF"/>
            <w:u w:val=""/>
          </w:rPr>
          <w:delText xml:space="preserve"> Telefone: Telefone , Nome: Nome , EDIF: EDIF</w:delText>
        </w:r>
      </w:del>
    </w:p>
    <w:p w14:paraId="622F34C5" w14:textId="03825027" w:rsidR="007E188F" w:rsidRDefault="005E6F73" w:rsidP="007E188F">
      <w:del w:id="0" w:author="CARTOONWEB\pedro.henrique" w:date="2019-05-16T17:29:27.7292453Z">
        <w:pPr>
          <w:spacing w:after="0"/>
          <w:jc w:val="both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  <w:color w:val="FFFFFF"/>
            <w:u w:val=""/>
          </w:rPr>
          <w:pict w14:anchorId="16B6F283">
            <v:rect id="_x0000_i1026" style="width:0;height:1.5pt" o:hralign="center" o:hrstd="t" o:hr="t" fillcolor="#a0a0a0" stroked="f"/>
          </w:pict>
        </w:r>
      </w:del>
    </w:p>
    <w:p w14:paraId="44BC8F4C" w14:textId="77777777" w:rsidR="005E6F73" w:rsidRDefault="005E6F73" w:rsidP="007E188F">
      <w:del w:id="0" w:author="CARTOONWEB\pedro.henrique" w:date="2019-05-16T17:29:27.7292453Z">
        <w:pPr>
          <w:spacing w:after="0"/>
          <w:jc w:val="both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  <w:color w:val="FFFFFF"/>
            <w:u w:val=""/>
          </w:rPr>
          <w:delText xml:space="preserve">AV-34/32 - </w:delText>
        </w:r>
        <w:proofErr w:type="spellStart"/>
        <w:r>
          <w:rPr>
            <w:rFonts w:ascii="Times New Roman" w:hAnsi="Times New Roman" w:cs="Times New Roman"/>
            <w:sz w:val="28"/>
            <w:color w:val="FFFFFF"/>
            <w:u w:val=""/>
          </w:rPr>
          <w:delText>Bairro:teste</w:delText>
        </w:r>
        <w:proofErr w:type="spellEnd"/>
        <w:r>
          <w:rPr>
            <w:rFonts w:ascii="Times New Roman" w:hAnsi="Times New Roman" w:cs="Times New Roman"/>
            <w:sz w:val="28"/>
            <w:color w:val="FFFFFF"/>
            <w:u w:val=""/>
          </w:rPr>
          <w:delText xml:space="preserve"> query, </w:delText>
        </w:r>
        <w:proofErr w:type="spellStart"/>
        <w:r>
          <w:rPr>
            <w:rFonts w:ascii="Times New Roman" w:hAnsi="Times New Roman" w:cs="Times New Roman"/>
            <w:sz w:val="28"/>
            <w:color w:val="FFFFFF"/>
            <w:u w:val=""/>
          </w:rPr>
          <w:delText>Telefone:teste</w:delText>
        </w:r>
        <w:proofErr w:type="spellEnd"/>
        <w:r>
          <w:rPr>
            <w:rFonts w:ascii="Times New Roman" w:hAnsi="Times New Roman" w:cs="Times New Roman"/>
            <w:sz w:val="28"/>
            <w:color w:val="FFFFFF"/>
            <w:u w:val=""/>
          </w:rPr>
          <w:delText xml:space="preserve"> query, </w:delText>
        </w:r>
        <w:proofErr w:type="spellStart"/>
        <w:r>
          <w:rPr>
            <w:rFonts w:ascii="Times New Roman" w:hAnsi="Times New Roman" w:cs="Times New Roman"/>
            <w:sz w:val="28"/>
            <w:color w:val="FFFFFF"/>
            <w:u w:val=""/>
          </w:rPr>
          <w:delText>Nome:teste</w:delText>
        </w:r>
        <w:proofErr w:type="spellEnd"/>
        <w:r>
          <w:rPr>
            <w:rFonts w:ascii="Times New Roman" w:hAnsi="Times New Roman" w:cs="Times New Roman"/>
            <w:sz w:val="28"/>
            <w:color w:val="FFFFFF"/>
            <w:u w:val=""/>
          </w:rPr>
          <w:delText xml:space="preserve"> query, EDIF: teste query</w:delText>
        </w:r>
      </w:del>
    </w:p>
    <w:p w14:paraId="14BE6095" w14:textId="5D64CE72" w:rsidR="001A0A71" w:rsidRDefault="005E6F73" w:rsidP="007E188F">
      <w:del w:id="0" w:author="CARTOONWEB\pedro.henrique" w:date="2019-05-16T17:29:27.7292453Z">
        <w:pPr>
          <w:spacing w:after="0"/>
          <w:jc w:val="both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  <w:color w:val="FFFFFF"/>
            <w:u w:val=""/>
          </w:rPr>
          <w:pict w14:anchorId="38EFAA4B">
            <v:rect id="_x0000_i1029" style="width:0;height:1.5pt" o:hralign="center" o:hrstd="t" o:hr="t" fillcolor="#a0a0a0" stroked="f"/>
          </w:pict>
        </w:r>
      </w:del>
    </w:p>
    <w:p w14:paraId="6B4E954D" w14:textId="7F50C506" w:rsidR="005E6F73" w:rsidRDefault="005E6F73" w:rsidP="007E188F">
      <w:del w:id="0" w:author="CARTOONWEB\pedro.henrique" w:date="2019-05-16T17:29:27.7302433Z">
        <w:pPr>
          <w:spacing w:after="0"/>
          <w:jc w:val="both"/>
          <w:rPr>
            <w:rFonts w:ascii="Times New Roman" w:hAnsi="Times New Roman" w:cs="Times New Roman"/>
            <w:sz w:val="28"/>
            <w:color w:val="FFFFFF"/>
            <w:u w:val=""/>
          </w:rPr>
        </w:pPr>
      </w:del>
    </w:p>
    <w:sectPr w:rsidR="005E6F73" w:rsidSect="005E6F73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F"/>
    <w:rsid w:val="001A0A71"/>
    <w:rsid w:val="005E6F73"/>
    <w:rsid w:val="00782D7D"/>
    <w:rsid w:val="007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5819E3"/>
  <w15:chartTrackingRefBased/>
  <w15:docId w15:val="{54C9C4D0-1617-4CE5-ADDA-A32F52D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2019-05-16T16:22:00Z</dcterms:created>
  <dcterms:modified xsi:type="dcterms:W3CDTF">2019-05-16T16:22:00Z</dcterms:modified>
</cp:coreProperties>
</file>